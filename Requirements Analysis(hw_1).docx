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75B" w:rsidRDefault="00DA2F8C">
      <w:pPr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:rsidR="002F575B" w:rsidRPr="00847799" w:rsidRDefault="00DA2F8C">
      <w:pPr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847799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>Settings/Functions on the “Create View” Page</w:t>
      </w:r>
      <w:ins w:id="0" w:author="Denis" w:date="2022-10-04T22:30:00Z">
        <w:r w:rsidR="000F02AF" w:rsidRPr="00AD32DE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</w:rPr>
          <w:t xml:space="preserve"> (данные требования</w:t>
        </w:r>
      </w:ins>
      <w:ins w:id="1" w:author="Denis" w:date="2022-10-04T22:31:00Z">
        <w:r w:rsidR="000F02AF" w:rsidRPr="000F02AF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  <w:rPrChange w:id="2" w:author="Denis" w:date="2022-10-04T22:31:00Z">
              <w:rPr>
                <w:rFonts w:ascii="Roboto" w:eastAsia="Roboto" w:hAnsi="Roboto" w:cs="Roboto"/>
                <w:b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F02AF">
          <w:rPr>
            <w:rFonts w:ascii="Roboto" w:eastAsia="Roboto" w:hAnsi="Roboto" w:cs="Roboto"/>
            <w:b/>
            <w:color w:val="172B4D"/>
            <w:sz w:val="21"/>
            <w:szCs w:val="21"/>
            <w:lang w:val="ru-RU"/>
          </w:rPr>
          <w:t>относятся</w:t>
        </w:r>
        <w:r w:rsidR="000F02AF" w:rsidRPr="000F02AF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  <w:rPrChange w:id="3" w:author="Denis" w:date="2022-10-04T22:31:00Z">
              <w:rPr>
                <w:rFonts w:ascii="Roboto" w:eastAsia="Roboto" w:hAnsi="Roboto" w:cs="Roboto"/>
                <w:b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F02AF">
          <w:rPr>
            <w:rFonts w:ascii="Roboto" w:eastAsia="Roboto" w:hAnsi="Roboto" w:cs="Roboto"/>
            <w:b/>
            <w:color w:val="172B4D"/>
            <w:sz w:val="21"/>
            <w:szCs w:val="21"/>
            <w:lang w:val="ru-RU"/>
          </w:rPr>
          <w:t>к</w:t>
        </w:r>
        <w:r w:rsidR="000F02AF" w:rsidRPr="000F02AF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  <w:rPrChange w:id="4" w:author="Denis" w:date="2022-10-04T22:31:00Z">
              <w:rPr>
                <w:rFonts w:ascii="Roboto" w:eastAsia="Roboto" w:hAnsi="Roboto" w:cs="Roboto"/>
                <w:b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F02AF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</w:rPr>
          <w:t>ReportView)</w:t>
        </w:r>
      </w:ins>
      <w:del w:id="5" w:author="Denis" w:date="2022-10-04T22:30:00Z">
        <w:r w:rsidRPr="00847799" w:rsidDel="000F02AF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</w:rPr>
          <w:delText xml:space="preserve"> </w:delText>
        </w:r>
      </w:del>
    </w:p>
    <w:p w:rsidR="002F575B" w:rsidRPr="00847799" w:rsidRDefault="00DA2F8C">
      <w:pPr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“Report View Name” → sets Report View displayname for the roles: FirmManager and Advisor</w:t>
      </w:r>
      <w:ins w:id="6" w:author="Denis" w:date="2022-10-04T22:33:00Z">
        <w:r w:rsidR="005C0C68" w:rsidRPr="005C0C68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7" w:author="Denis" w:date="2022-10-04T22:33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</w:ins>
      <w:ins w:id="8" w:author="Denis" w:date="2022-10-04T22:32:00Z">
        <w:r w:rsidR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(Advisor тут лишний</w:t>
        </w:r>
      </w:ins>
      <w:ins w:id="9" w:author="Denis" w:date="2022-10-04T22:33:00Z">
        <w:r w:rsidR="005C0C68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,</w:t>
        </w:r>
      </w:ins>
      <w:ins w:id="10" w:author="Denis" w:date="2022-10-04T22:34:00Z">
        <w:r w:rsidR="000E6357" w:rsidRPr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11" w:author="Denis" w:date="2022-10-04T22:34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речь</w:t>
        </w:r>
        <w:r w:rsidR="000E6357" w:rsidRPr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12" w:author="Denis" w:date="2022-10-04T22:34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будет</w:t>
        </w:r>
        <w:r w:rsidR="000E6357" w:rsidRPr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13" w:author="Denis" w:date="2022-10-04T22:34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о</w:t>
        </w:r>
        <w:r w:rsidR="000E6357" w:rsidRPr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14" w:author="Denis" w:date="2022-10-04T22:34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клиенте</w:t>
        </w:r>
        <w:r w:rsidR="000E6357" w:rsidRPr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15" w:author="Denis" w:date="2022-10-04T22:34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>).</w:t>
        </w:r>
      </w:ins>
      <w:ins w:id="16" w:author="Denis" w:date="2022-10-04T22:33:00Z">
        <w:r w:rsidR="005C0C68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5C0C68" w:rsidRPr="005C0C68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17" w:author="Denis" w:date="2022-10-04T22:33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</w:ins>
      <w:del w:id="18" w:author="Denis" w:date="2022-10-04T22:33:00Z">
        <w:r w:rsidRPr="00847799" w:rsidDel="005C0C68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delText>.</w:delText>
        </w:r>
      </w:del>
    </w:p>
    <w:p w:rsidR="002F575B" w:rsidRDefault="00DA2F8C">
      <w:pPr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 xml:space="preserve">Text </w:t>
      </w:r>
      <w:r>
        <w:rPr>
          <w:rFonts w:ascii="Roboto" w:eastAsia="Roboto" w:hAnsi="Roboto" w:cs="Roboto"/>
          <w:color w:val="172B4D"/>
          <w:sz w:val="21"/>
          <w:szCs w:val="21"/>
        </w:rPr>
        <w:t>box</w:t>
      </w:r>
    </w:p>
    <w:p w:rsidR="002F575B" w:rsidRDefault="00DA2F8C">
      <w:pPr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Character limit = 25</w:t>
      </w:r>
      <w:r>
        <w:rPr>
          <w:rFonts w:ascii="Roboto" w:eastAsia="Roboto" w:hAnsi="Roboto" w:cs="Roboto"/>
          <w:color w:val="172B4D"/>
          <w:sz w:val="21"/>
          <w:szCs w:val="21"/>
        </w:rPr>
        <w:t>5</w:t>
      </w:r>
    </w:p>
    <w:p w:rsidR="002F575B" w:rsidRPr="00847799" w:rsidRDefault="00DA2F8C">
      <w:pPr>
        <w:numPr>
          <w:ilvl w:val="1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: once user clicks outside of “Report View Name” textbox, validate displayname character count &lt;= 256</w:t>
      </w:r>
      <w:ins w:id="19" w:author="Denis" w:date="2022-10-04T22:35:00Z"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20" w:author="Denis" w:date="2022-10-04T22:36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(</w:t>
        </w:r>
      </w:ins>
      <w:ins w:id="21" w:author="Denis" w:date="2022-10-04T22:36:00Z"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нужно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22" w:author="Denis" w:date="2022-10-04T22:36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проверить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23" w:author="Denis" w:date="2022-10-04T22:36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наличие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24" w:author="Denis" w:date="2022-10-04T22:36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текста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25" w:author="Denis" w:date="2022-10-04T22:36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>).</w:t>
        </w:r>
      </w:ins>
    </w:p>
    <w:p w:rsidR="002F575B" w:rsidRPr="00847799" w:rsidRDefault="00DA2F8C">
      <w:pPr>
        <w:numPr>
          <w:ilvl w:val="2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</w:t>
      </w:r>
      <w:ins w:id="26" w:author="Denis" w:date="2022-10-04T22:12:00Z">
        <w:r w:rsidR="00661452" w:rsidRPr="00661452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27" w:author="Denis" w:date="2022-10-04T22:12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>.</w:t>
        </w:r>
      </w:ins>
    </w:p>
    <w:p w:rsidR="002F575B" w:rsidRPr="00847799" w:rsidRDefault="00DA2F8C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</w:t>
      </w:r>
      <w:del w:id="28" w:author="Denis" w:date="2022-10-04T22:37:00Z">
        <w:r w:rsidRPr="00847799" w:rsidDel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delText xml:space="preserve"> </w:delText>
        </w:r>
      </w:del>
      <w:ins w:id="29" w:author="Denis" w:date="2022-10-04T22:15:00Z">
        <w:r w:rsidR="00661452" w:rsidRPr="0066145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30" w:author="Denis" w:date="2022-10-04T22:15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 w:rsidRPr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(данная кнопка нигде не используется</w:t>
        </w:r>
      </w:ins>
      <w:ins w:id="31" w:author="Denis" w:date="2022-10-04T22:37:00Z">
        <w:r w:rsidR="000E6357" w:rsidRPr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32" w:author="Denis" w:date="2022-10-04T22:38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) </w:t>
        </w:r>
      </w:ins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“Report Type”</w:t>
      </w:r>
      <w:ins w:id="33" w:author="Denis" w:date="2022-10-04T22:15:00Z">
        <w:r w:rsidR="00661452" w:rsidRPr="0066145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34" w:author="Denis" w:date="2022-10-04T22:15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>.</w:t>
        </w:r>
      </w:ins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component with options for Firm Report / Client Report → sets Report</w:t>
      </w:r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View viewcontext</w:t>
      </w:r>
    </w:p>
    <w:p w:rsidR="002F575B" w:rsidRPr="00847799" w:rsidRDefault="00DA2F8C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Icon </w:t>
      </w:r>
      <w:ins w:id="35" w:author="Denis" w:date="2022-10-04T22:38:00Z">
        <w:r w:rsidR="000E6357" w:rsidRPr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(данная кнопка нигде не используется</w:t>
        </w:r>
        <w:r w:rsidR="000E6357" w:rsidRPr="00B0544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) </w:t>
        </w:r>
      </w:ins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“Format”</w:t>
      </w:r>
      <w:ins w:id="36" w:author="Denis" w:date="2022-10-04T22:16:00Z">
        <w:r w:rsidR="00661452" w:rsidRPr="0066145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37" w:author="Denis" w:date="2022-10-04T22:16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>.</w:t>
        </w:r>
      </w:ins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component with options for CSV / PDF/ XLS → sets Report View format</w:t>
      </w:r>
    </w:p>
    <w:p w:rsidR="002F575B" w:rsidRPr="00847799" w:rsidRDefault="00DA2F8C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Icon </w:t>
      </w:r>
      <w:ins w:id="38" w:author="Denis" w:date="2022-10-04T22:38:00Z">
        <w:r w:rsidR="000E6357" w:rsidRPr="000E6357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(данная кнопка нигде не используется</w:t>
        </w:r>
        <w:r w:rsidR="000E6357" w:rsidRPr="00B0544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) </w:t>
        </w:r>
      </w:ins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“Orientation”</w:t>
      </w:r>
      <w:ins w:id="39" w:author="Denis" w:date="2022-10-04T22:16:00Z">
        <w:r w:rsidR="00661452" w:rsidRPr="0066145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40" w:author="Denis" w:date="2022-10-04T22:16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>.</w:t>
        </w:r>
      </w:ins>
      <w:r w:rsidRPr="00847799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component with options for Landscape/Portrait → sets Report View orientation</w:t>
      </w:r>
    </w:p>
    <w:p w:rsidR="002F575B" w:rsidRPr="00847799" w:rsidRDefault="00DA2F8C">
      <w:pPr>
        <w:numPr>
          <w:ilvl w:val="1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IF ReportView format = PDF, then show Orientatio</w:t>
      </w: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n component only for FirmManager.</w:t>
      </w:r>
    </w:p>
    <w:p w:rsidR="002F575B" w:rsidRDefault="00DA2F8C">
      <w:pPr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Else hide Orientation component</w:t>
      </w:r>
    </w:p>
    <w:p w:rsidR="002F575B" w:rsidRDefault="00DA2F8C">
      <w:pPr>
        <w:numPr>
          <w:ilvl w:val="0"/>
          <w:numId w:val="1"/>
        </w:numPr>
        <w:shd w:val="clear" w:color="auto" w:fill="EBECF0"/>
      </w:pPr>
      <w:r>
        <w:rPr>
          <w:rFonts w:ascii="Roboto" w:eastAsia="Roboto" w:hAnsi="Roboto" w:cs="Roboto"/>
          <w:color w:val="172B4D"/>
          <w:sz w:val="21"/>
          <w:szCs w:val="21"/>
        </w:rPr>
        <w:t>Button: “Create View”</w:t>
      </w:r>
      <w:ins w:id="41" w:author="Denis" w:date="2022-10-04T22:20:00Z"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</w:ins>
      <w:ins w:id="42" w:author="Denis" w:date="2022-10-04T22:41:00Z"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(данная</w:t>
        </w:r>
      </w:ins>
      <w:ins w:id="43" w:author="Denis" w:date="2022-10-04T22:20:00Z"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кнопка нигде не используется).</w:t>
        </w:r>
      </w:ins>
    </w:p>
    <w:p w:rsidR="002F575B" w:rsidRPr="00847799" w:rsidRDefault="00DA2F8C">
      <w:pPr>
        <w:numPr>
          <w:ilvl w:val="1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“Create View” is greyed out and not clickable unless:</w:t>
      </w:r>
    </w:p>
    <w:p w:rsidR="002F575B" w:rsidRDefault="00DA2F8C">
      <w:pPr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displayname is not null</w:t>
      </w:r>
    </w:p>
    <w:p w:rsidR="002F575B" w:rsidRDefault="00DA2F8C">
      <w:pPr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viewcontext is not null</w:t>
      </w:r>
    </w:p>
    <w:p w:rsidR="002F575B" w:rsidRDefault="00DA2F8C">
      <w:pPr>
        <w:numPr>
          <w:ilvl w:val="2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>format is not null</w:t>
      </w:r>
    </w:p>
    <w:p w:rsidR="002F575B" w:rsidRPr="00847799" w:rsidRDefault="00DA2F8C">
      <w:pPr>
        <w:numPr>
          <w:ilvl w:val="2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IF format = PDF, then orientation is null</w:t>
      </w:r>
    </w:p>
    <w:p w:rsidR="002F575B" w:rsidRPr="00847799" w:rsidRDefault="00DA2F8C">
      <w:pPr>
        <w:numPr>
          <w:ilvl w:val="1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</w:t>
      </w: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click, attempts to create and save Report View object</w:t>
      </w:r>
    </w:p>
    <w:p w:rsidR="002F575B" w:rsidRPr="00847799" w:rsidRDefault="00DA2F8C">
      <w:pPr>
        <w:numPr>
          <w:ilvl w:val="2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: upon save, validate that displayname must be unique within firm</w:t>
      </w:r>
    </w:p>
    <w:p w:rsidR="002F575B" w:rsidRPr="00847799" w:rsidRDefault="00DA2F8C">
      <w:pPr>
        <w:numPr>
          <w:ilvl w:val="3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prevent save</w:t>
      </w:r>
    </w:p>
    <w:p w:rsidR="002F575B" w:rsidRPr="00847799" w:rsidRDefault="00DA2F8C">
      <w:pPr>
        <w:numPr>
          <w:ilvl w:val="2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: upon save, validate that displayname character count &lt;=255</w:t>
      </w:r>
    </w:p>
    <w:p w:rsidR="002F575B" w:rsidRPr="00847799" w:rsidRDefault="00DA2F8C">
      <w:pPr>
        <w:numPr>
          <w:ilvl w:val="3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display message:</w:t>
      </w:r>
      <w:ins w:id="44" w:author="Denis" w:date="2022-10-04T21:49:00Z">
        <w:r w:rsidR="00847799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 xml:space="preserve"> (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не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45" w:author="Denis" w:date="2022-10-04T22:40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</w:ins>
      <w:ins w:id="46" w:author="Denis" w:date="2022-10-04T22:40:00Z"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указанно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47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,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что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48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будет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49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написано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50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в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51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данном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52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сообщении</w:t>
        </w:r>
      </w:ins>
      <w:ins w:id="53" w:author="Denis" w:date="2022-10-04T21:49:00Z">
        <w:r w:rsidR="00847799" w:rsidRPr="00847799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54" w:author="Denis" w:date="2022-10-04T21:49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>).</w:t>
        </w:r>
      </w:ins>
    </w:p>
    <w:p w:rsidR="002F575B" w:rsidRPr="00847799" w:rsidRDefault="00DA2F8C">
      <w:pPr>
        <w:numPr>
          <w:ilvl w:val="1"/>
          <w:numId w:val="1"/>
        </w:numPr>
        <w:rPr>
          <w:lang w:val="en-US"/>
        </w:rPr>
      </w:pPr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Upon successful save by clicking Save button</w:t>
      </w:r>
      <w:ins w:id="55" w:author="Denis" w:date="2022-10-04T22:41:00Z"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56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(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нет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57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упоминания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58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об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59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этой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60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0E6357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кнопке</w:t>
        </w:r>
        <w:r w:rsidR="000E6357" w:rsidRPr="000E6357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61" w:author="Denis" w:date="2022-10-04T22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>)</w:t>
        </w:r>
      </w:ins>
      <w:r w:rsidRPr="00847799">
        <w:rPr>
          <w:rFonts w:ascii="Roboto" w:eastAsia="Roboto" w:hAnsi="Roboto" w:cs="Roboto"/>
          <w:color w:val="172B4D"/>
          <w:sz w:val="21"/>
          <w:szCs w:val="21"/>
          <w:lang w:val="en-US"/>
        </w:rPr>
        <w:t>, takes you to Report Builder Page.</w:t>
      </w:r>
    </w:p>
    <w:p w:rsidR="002F575B" w:rsidRDefault="00DA2F8C">
      <w:pPr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ins w:id="62" w:author="Denis" w:date="2022-10-04T22:53:00Z">
        <w:r w:rsidR="00F34679">
          <w:rPr>
            <w:lang w:val="ru-RU"/>
          </w:rPr>
          <w:t>Данный дизайн совсем не понятен. Неизвестно, зачем надо было отделят красные блоки от черных.</w:t>
        </w:r>
      </w:ins>
      <w:ins w:id="63" w:author="Denis" w:date="2022-10-04T22:54:00Z">
        <w:r w:rsidR="00F34679">
          <w:rPr>
            <w:lang w:val="ru-RU"/>
          </w:rPr>
          <w:t xml:space="preserve"> М</w:t>
        </w:r>
      </w:ins>
      <w:ins w:id="64" w:author="Denis" w:date="2022-10-04T22:55:00Z">
        <w:r w:rsidR="00F34679">
          <w:rPr>
            <w:lang w:val="ru-RU"/>
          </w:rPr>
          <w:t xml:space="preserve">ножество кнопок здесь отсутствует. </w:t>
        </w:r>
      </w:ins>
      <w:r>
        <w:br/>
      </w:r>
      <w: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>Это был пример пользовательск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>их требований к New Feature.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:rsidR="002F575B" w:rsidRDefault="00DA2F8C">
      <w:pPr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нестыковки с дизайном.</w:t>
      </w:r>
    </w:p>
    <w:p w:rsidR="002F575B" w:rsidRDefault="00DA2F8C">
      <w:pPr>
        <w:shd w:val="clear" w:color="auto" w:fill="EBECF0"/>
        <w:spacing w:before="180" w:line="411" w:lineRule="auto"/>
        <w:rPr>
          <w:b/>
        </w:rPr>
      </w:pPr>
      <w:r>
        <w:t>2. Напишите минимум 3 User stories, исходя из представленных требований, опираясь на следующий формат:</w:t>
      </w:r>
      <w:r>
        <w:br/>
      </w:r>
      <w:r>
        <w:rPr>
          <w:b/>
        </w:rPr>
        <w:t>Как, &lt;роль/персонаж юзера&gt;, я &lt;что-то хочу получ</w:t>
      </w:r>
      <w:r>
        <w:rPr>
          <w:b/>
        </w:rPr>
        <w:t>ить&gt;, &lt;с такой-то целью&gt; .</w:t>
      </w:r>
    </w:p>
    <w:p w:rsidR="00BD5613" w:rsidRPr="00BD5613" w:rsidRDefault="00DA2F8C">
      <w:pPr>
        <w:shd w:val="clear" w:color="auto" w:fill="EBECF0"/>
        <w:spacing w:before="180" w:line="411" w:lineRule="auto"/>
        <w:rPr>
          <w:ins w:id="65" w:author="Denis" w:date="2022-10-04T23:06:00Z"/>
          <w:b/>
          <w:lang w:val="en-US"/>
          <w:rPrChange w:id="66" w:author="Denis" w:date="2022-10-04T23:06:00Z">
            <w:rPr>
              <w:ins w:id="67" w:author="Denis" w:date="2022-10-04T23:06:00Z"/>
              <w:b/>
            </w:rPr>
          </w:rPrChange>
        </w:rPr>
      </w:pPr>
      <w:r>
        <w:rPr>
          <w:b/>
        </w:rPr>
        <w:t>Пример</w:t>
      </w:r>
      <w:r w:rsidRPr="00BD5613">
        <w:rPr>
          <w:b/>
          <w:lang w:val="en-US"/>
        </w:rPr>
        <w:t xml:space="preserve">: </w:t>
      </w:r>
      <w:r w:rsidRPr="00847799">
        <w:rPr>
          <w:b/>
          <w:lang w:val="en-US"/>
        </w:rPr>
        <w:t>As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a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FirmManager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I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want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to</w:t>
      </w:r>
      <w:r w:rsidRPr="00BD5613">
        <w:rPr>
          <w:b/>
          <w:lang w:val="en-US"/>
        </w:rPr>
        <w:t xml:space="preserve"> </w:t>
      </w:r>
      <w:proofErr w:type="gramStart"/>
      <w:r w:rsidRPr="00847799">
        <w:rPr>
          <w:b/>
          <w:lang w:val="en-US"/>
        </w:rPr>
        <w:t>open</w:t>
      </w:r>
      <w:r w:rsidRPr="00BD5613">
        <w:rPr>
          <w:b/>
          <w:lang w:val="en-US"/>
        </w:rPr>
        <w:t xml:space="preserve">  “</w:t>
      </w:r>
      <w:proofErr w:type="gramEnd"/>
      <w:r w:rsidRPr="00847799">
        <w:rPr>
          <w:b/>
          <w:lang w:val="en-US"/>
        </w:rPr>
        <w:t>Create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View</w:t>
      </w:r>
      <w:r w:rsidRPr="00BD5613">
        <w:rPr>
          <w:b/>
          <w:lang w:val="en-US"/>
        </w:rPr>
        <w:t xml:space="preserve">” </w:t>
      </w:r>
      <w:r w:rsidRPr="00847799">
        <w:rPr>
          <w:b/>
          <w:lang w:val="en-US"/>
        </w:rPr>
        <w:t>Page</w:t>
      </w:r>
      <w:r w:rsidRPr="00BD5613">
        <w:rPr>
          <w:b/>
          <w:lang w:val="en-US"/>
        </w:rPr>
        <w:t xml:space="preserve">, </w:t>
      </w:r>
      <w:r w:rsidRPr="00847799">
        <w:rPr>
          <w:b/>
          <w:lang w:val="en-US"/>
        </w:rPr>
        <w:t>click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on</w:t>
      </w:r>
      <w:r w:rsidRPr="00BD5613">
        <w:rPr>
          <w:b/>
          <w:lang w:val="en-US"/>
        </w:rPr>
        <w:t xml:space="preserve"> “</w:t>
      </w:r>
      <w:r w:rsidRPr="00847799">
        <w:rPr>
          <w:b/>
          <w:lang w:val="en-US"/>
        </w:rPr>
        <w:t>Report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View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Name</w:t>
      </w:r>
      <w:r w:rsidRPr="00BD5613">
        <w:rPr>
          <w:b/>
          <w:lang w:val="en-US"/>
        </w:rPr>
        <w:t xml:space="preserve">” </w:t>
      </w:r>
      <w:r w:rsidRPr="00847799">
        <w:rPr>
          <w:b/>
          <w:lang w:val="en-US"/>
        </w:rPr>
        <w:t>field</w:t>
      </w:r>
      <w:r w:rsidRPr="00BD5613">
        <w:rPr>
          <w:b/>
          <w:lang w:val="en-US"/>
        </w:rPr>
        <w:t xml:space="preserve">, </w:t>
      </w:r>
      <w:r w:rsidRPr="00847799">
        <w:rPr>
          <w:b/>
          <w:lang w:val="en-US"/>
        </w:rPr>
        <w:t>so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that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I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can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input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text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in</w:t>
      </w:r>
      <w:r w:rsidRPr="00BD5613">
        <w:rPr>
          <w:b/>
          <w:lang w:val="en-US"/>
        </w:rPr>
        <w:t xml:space="preserve"> </w:t>
      </w:r>
      <w:r w:rsidRPr="00847799">
        <w:rPr>
          <w:b/>
          <w:lang w:val="en-US"/>
        </w:rPr>
        <w:t>it</w:t>
      </w:r>
      <w:r w:rsidRPr="00BD5613">
        <w:rPr>
          <w:b/>
          <w:lang w:val="en-US"/>
        </w:rPr>
        <w:t>.</w:t>
      </w:r>
    </w:p>
    <w:p w:rsidR="00BD5613" w:rsidRPr="00BD5613" w:rsidRDefault="00DA2F8C">
      <w:pPr>
        <w:shd w:val="clear" w:color="auto" w:fill="EBECF0"/>
        <w:spacing w:before="180" w:line="411" w:lineRule="auto"/>
        <w:rPr>
          <w:ins w:id="68" w:author="Denis" w:date="2022-10-04T23:07:00Z"/>
          <w:b/>
          <w:lang w:val="en-US"/>
          <w:rPrChange w:id="69" w:author="Denis" w:date="2022-10-04T23:07:00Z">
            <w:rPr>
              <w:ins w:id="70" w:author="Denis" w:date="2022-10-04T23:07:00Z"/>
              <w:color w:val="000000"/>
              <w:lang w:val="en-US"/>
            </w:rPr>
          </w:rPrChange>
        </w:rPr>
      </w:pPr>
      <w:r w:rsidRPr="00BD5613">
        <w:rPr>
          <w:b/>
          <w:lang w:val="en-US"/>
        </w:rPr>
        <w:br/>
      </w:r>
      <w:ins w:id="71" w:author="Denis" w:date="2022-10-04T22:56:00Z">
        <w:r w:rsidR="00F34679" w:rsidRPr="00BD5613">
          <w:rPr>
            <w:b/>
            <w:lang w:val="en-US"/>
            <w:rPrChange w:id="72" w:author="Denis" w:date="2022-10-04T23:06:00Z">
              <w:rPr>
                <w:b/>
                <w:lang w:val="ru-RU"/>
              </w:rPr>
            </w:rPrChange>
          </w:rPr>
          <w:t>1.</w:t>
        </w:r>
      </w:ins>
      <w:ins w:id="73" w:author="Denis" w:date="2022-10-04T23:07:00Z">
        <w:r w:rsidR="00BD5613">
          <w:rPr>
            <w:b/>
            <w:lang w:val="en-US"/>
          </w:rPr>
          <w:t xml:space="preserve"> </w:t>
        </w:r>
      </w:ins>
      <w:ins w:id="74" w:author="Denis" w:date="2022-10-04T23:06:00Z">
        <w:r w:rsidR="00BD5613">
          <w:rPr>
            <w:color w:val="000000"/>
            <w:lang w:val="en-US"/>
          </w:rPr>
          <w:t>A</w:t>
        </w:r>
        <w:r w:rsidR="00BD5613" w:rsidRPr="00BD5613">
          <w:rPr>
            <w:color w:val="000000"/>
            <w:lang w:val="en-US"/>
          </w:rPr>
          <w:t>s a Firm</w:t>
        </w:r>
        <w:r w:rsidR="00BD5613">
          <w:rPr>
            <w:color w:val="000000"/>
            <w:lang w:val="en-US"/>
          </w:rPr>
          <w:t>M</w:t>
        </w:r>
        <w:r w:rsidR="00BD5613" w:rsidRPr="00BD5613">
          <w:rPr>
            <w:color w:val="000000"/>
            <w:lang w:val="en-US"/>
            <w:rPrChange w:id="75" w:author="Denis" w:date="2022-10-04T23:06:00Z">
              <w:rPr>
                <w:color w:val="000000"/>
                <w:sz w:val="20"/>
                <w:szCs w:val="20"/>
              </w:rPr>
            </w:rPrChange>
          </w:rPr>
          <w:t>anager, I want only pdf files to be displayed to me during authorization</w:t>
        </w:r>
        <w:r w:rsidR="00BD5613">
          <w:rPr>
            <w:color w:val="000000"/>
            <w:lang w:val="en-US"/>
          </w:rPr>
          <w:t>.</w:t>
        </w:r>
      </w:ins>
    </w:p>
    <w:p w:rsidR="00BD5613" w:rsidRDefault="00BD5613">
      <w:pPr>
        <w:shd w:val="clear" w:color="auto" w:fill="EBECF0"/>
        <w:spacing w:before="180" w:line="411" w:lineRule="auto"/>
        <w:rPr>
          <w:ins w:id="76" w:author="Denis" w:date="2022-10-04T23:09:00Z"/>
          <w:color w:val="000000"/>
          <w:lang w:val="en-US"/>
        </w:rPr>
      </w:pPr>
      <w:ins w:id="77" w:author="Denis" w:date="2022-10-04T23:07:00Z">
        <w:r>
          <w:rPr>
            <w:b/>
            <w:lang w:val="en-US"/>
          </w:rPr>
          <w:t xml:space="preserve">2. </w:t>
        </w:r>
      </w:ins>
      <w:ins w:id="78" w:author="Denis" w:date="2022-10-04T23:08:00Z">
        <w:r w:rsidRPr="00BD5613">
          <w:rPr>
            <w:color w:val="000000"/>
            <w:lang w:val="en-US"/>
            <w:rPrChange w:id="79" w:author="Denis" w:date="2022-10-04T23:09:00Z">
              <w:rPr>
                <w:color w:val="000000"/>
                <w:sz w:val="20"/>
                <w:szCs w:val="20"/>
              </w:rPr>
            </w:rPrChange>
          </w:rPr>
          <w:t xml:space="preserve">As a </w:t>
        </w:r>
        <w:r w:rsidRPr="00BD5613">
          <w:rPr>
            <w:color w:val="000000"/>
            <w:lang w:val="en-US"/>
          </w:rPr>
          <w:t>Firm</w:t>
        </w:r>
        <w:r w:rsidRPr="00BD5613">
          <w:rPr>
            <w:color w:val="000000"/>
            <w:lang w:val="en-US"/>
            <w:rPrChange w:id="80" w:author="Denis" w:date="2022-10-04T23:09:00Z">
              <w:rPr>
                <w:color w:val="000000"/>
                <w:sz w:val="20"/>
                <w:szCs w:val="20"/>
              </w:rPr>
            </w:rPrChange>
          </w:rPr>
          <w:t>Manager, I want the system to check the names entered in the "Report View Name" field for uniqueness and the number of characters</w:t>
        </w:r>
      </w:ins>
      <w:ins w:id="81" w:author="Denis" w:date="2022-10-04T23:09:00Z">
        <w:r>
          <w:rPr>
            <w:color w:val="000000"/>
            <w:lang w:val="en-US"/>
          </w:rPr>
          <w:t>.</w:t>
        </w:r>
      </w:ins>
    </w:p>
    <w:p w:rsidR="00BD5613" w:rsidRPr="00BD5613" w:rsidRDefault="00BD5613" w:rsidP="00BD5613">
      <w:pPr>
        <w:shd w:val="clear" w:color="auto" w:fill="EBECF0"/>
        <w:spacing w:before="180"/>
        <w:rPr>
          <w:ins w:id="82" w:author="Denis" w:date="2022-10-04T23:14:00Z"/>
          <w:lang w:val="en-US"/>
          <w:rPrChange w:id="83" w:author="Denis" w:date="2022-10-04T23:14:00Z">
            <w:rPr>
              <w:ins w:id="84" w:author="Denis" w:date="2022-10-04T23:14:00Z"/>
              <w:rFonts w:ascii="Times New Roman" w:hAnsi="Times New Roman" w:cs="Times New Roman"/>
              <w:lang w:val="en-US"/>
            </w:rPr>
          </w:rPrChange>
        </w:rPr>
      </w:pPr>
      <w:ins w:id="85" w:author="Denis" w:date="2022-10-04T23:09:00Z">
        <w:r>
          <w:rPr>
            <w:b/>
            <w:lang w:val="en-US"/>
          </w:rPr>
          <w:lastRenderedPageBreak/>
          <w:t>3</w:t>
        </w:r>
        <w:r>
          <w:rPr>
            <w:b/>
            <w:lang w:val="en-US"/>
          </w:rPr>
          <w:t>.</w:t>
        </w:r>
        <w:r>
          <w:rPr>
            <w:b/>
            <w:lang w:val="en-US"/>
          </w:rPr>
          <w:t xml:space="preserve"> </w:t>
        </w:r>
      </w:ins>
      <w:ins w:id="86" w:author="Denis" w:date="2022-10-04T23:14:00Z">
        <w:r w:rsidRPr="00BD5613">
          <w:rPr>
            <w:lang w:val="en-US"/>
            <w:rPrChange w:id="87" w:author="Denis" w:date="2022-10-04T23:14:00Z">
              <w:rPr>
                <w:rFonts w:ascii="Times New Roman" w:hAnsi="Times New Roman" w:cs="Times New Roman"/>
                <w:lang w:val="en-US"/>
              </w:rPr>
            </w:rPrChange>
          </w:rPr>
          <w:t xml:space="preserve">As </w:t>
        </w:r>
        <w:proofErr w:type="gramStart"/>
        <w:r w:rsidRPr="00BD5613">
          <w:rPr>
            <w:lang w:val="en-US"/>
            <w:rPrChange w:id="88" w:author="Denis" w:date="2022-10-04T23:14:00Z">
              <w:rPr>
                <w:rFonts w:ascii="Times New Roman" w:hAnsi="Times New Roman" w:cs="Times New Roman"/>
                <w:lang w:val="en-US"/>
              </w:rPr>
            </w:rPrChange>
          </w:rPr>
          <w:t>an</w:t>
        </w:r>
        <w:proofErr w:type="gramEnd"/>
        <w:r w:rsidRPr="00BD5613">
          <w:rPr>
            <w:lang w:val="en-US"/>
            <w:rPrChange w:id="89" w:author="Denis" w:date="2022-10-04T23:14:00Z">
              <w:rPr>
                <w:rFonts w:ascii="Times New Roman" w:hAnsi="Times New Roman" w:cs="Times New Roman"/>
                <w:lang w:val="en-US"/>
              </w:rPr>
            </w:rPrChange>
          </w:rPr>
          <w:t xml:space="preserve"> User</w:t>
        </w:r>
        <w:r w:rsidRPr="00BD5613">
          <w:rPr>
            <w:lang w:val="en-US"/>
            <w:rPrChange w:id="90" w:author="Denis" w:date="2022-10-04T23:14:00Z">
              <w:rPr>
                <w:rFonts w:ascii="Times New Roman" w:hAnsi="Times New Roman" w:cs="Times New Roman"/>
                <w:lang w:val="en-US"/>
              </w:rPr>
            </w:rPrChange>
          </w:rPr>
          <w:t>, I want to select the XLS format to create a spreadsheet document.</w:t>
        </w:r>
      </w:ins>
    </w:p>
    <w:p w:rsidR="002F575B" w:rsidRPr="00BD5613" w:rsidRDefault="00DA2F8C">
      <w:pPr>
        <w:shd w:val="clear" w:color="auto" w:fill="EBECF0"/>
        <w:spacing w:before="180" w:line="411" w:lineRule="auto"/>
        <w:rPr>
          <w:b/>
          <w:rPrChange w:id="91" w:author="Denis" w:date="2022-10-04T23:06:00Z">
            <w:rPr>
              <w:b/>
              <w:color w:val="FF0000"/>
            </w:rPr>
          </w:rPrChange>
        </w:rPr>
      </w:pPr>
      <w:bookmarkStart w:id="92" w:name="_GoBack"/>
      <w:bookmarkEnd w:id="92"/>
      <w:del w:id="93" w:author="Denis" w:date="2022-10-04T23:14:00Z">
        <w:r w:rsidRPr="00BD5613" w:rsidDel="00BD5613">
          <w:rPr>
            <w:b/>
            <w:lang w:val="en-US"/>
          </w:rPr>
          <w:br/>
        </w:r>
      </w:del>
      <w:r w:rsidRPr="00BD5613">
        <w:rPr>
          <w:b/>
          <w:lang w:val="en-US"/>
        </w:rPr>
        <w:br/>
      </w:r>
      <w:r>
        <w:rPr>
          <w:b/>
          <w:color w:val="FF0000"/>
        </w:rPr>
        <w:t>Формат</w:t>
      </w:r>
      <w:r w:rsidRPr="00BD5613">
        <w:rPr>
          <w:b/>
          <w:color w:val="FF0000"/>
          <w:lang w:val="ru-RU"/>
          <w:rPrChange w:id="94" w:author="Denis" w:date="2022-10-04T23:09:00Z">
            <w:rPr>
              <w:b/>
              <w:color w:val="FF0000"/>
            </w:rPr>
          </w:rPrChange>
        </w:rPr>
        <w:t xml:space="preserve"> </w:t>
      </w:r>
      <w:r>
        <w:rPr>
          <w:b/>
          <w:color w:val="FF0000"/>
        </w:rPr>
        <w:t>сдачи</w:t>
      </w:r>
      <w:r w:rsidRPr="00BD5613">
        <w:rPr>
          <w:b/>
          <w:color w:val="FF0000"/>
          <w:lang w:val="ru-RU"/>
          <w:rPrChange w:id="95" w:author="Denis" w:date="2022-10-04T23:09:00Z">
            <w:rPr>
              <w:b/>
              <w:color w:val="FF0000"/>
            </w:rPr>
          </w:rPrChange>
        </w:rPr>
        <w:t xml:space="preserve"> </w:t>
      </w:r>
      <w:r>
        <w:rPr>
          <w:b/>
          <w:color w:val="FF0000"/>
        </w:rPr>
        <w:t>ДЗ</w:t>
      </w:r>
      <w:r w:rsidRPr="00BD5613">
        <w:rPr>
          <w:b/>
          <w:color w:val="FF0000"/>
          <w:lang w:val="ru-RU"/>
          <w:rPrChange w:id="96" w:author="Denis" w:date="2022-10-04T23:09:00Z">
            <w:rPr>
              <w:b/>
              <w:color w:val="FF0000"/>
            </w:rPr>
          </w:rPrChange>
        </w:rPr>
        <w:t xml:space="preserve"> </w:t>
      </w:r>
      <w:r>
        <w:rPr>
          <w:b/>
          <w:color w:val="FF0000"/>
        </w:rPr>
        <w:t>свободный</w:t>
      </w:r>
      <w:r w:rsidRPr="00BD5613">
        <w:rPr>
          <w:b/>
          <w:color w:val="FF0000"/>
          <w:lang w:val="ru-RU"/>
          <w:rPrChange w:id="97" w:author="Denis" w:date="2022-10-04T23:09:00Z">
            <w:rPr>
              <w:b/>
              <w:color w:val="FF0000"/>
            </w:rPr>
          </w:rPrChange>
        </w:rPr>
        <w:t xml:space="preserve">, </w:t>
      </w:r>
      <w:r>
        <w:rPr>
          <w:b/>
          <w:color w:val="FF0000"/>
        </w:rPr>
        <w:t>без</w:t>
      </w:r>
      <w:r w:rsidRPr="00BD5613">
        <w:rPr>
          <w:b/>
          <w:color w:val="FF0000"/>
          <w:lang w:val="ru-RU"/>
          <w:rPrChange w:id="98" w:author="Denis" w:date="2022-10-04T23:09:00Z">
            <w:rPr>
              <w:b/>
              <w:color w:val="FF0000"/>
            </w:rPr>
          </w:rPrChange>
        </w:rPr>
        <w:t xml:space="preserve"> </w:t>
      </w:r>
      <w:r>
        <w:rPr>
          <w:b/>
          <w:color w:val="FF0000"/>
        </w:rPr>
        <w:t>шаблона</w:t>
      </w:r>
      <w:r w:rsidRPr="00BD5613">
        <w:rPr>
          <w:b/>
          <w:color w:val="FF0000"/>
          <w:lang w:val="ru-RU"/>
          <w:rPrChange w:id="99" w:author="Denis" w:date="2022-10-04T23:09:00Z">
            <w:rPr>
              <w:b/>
              <w:color w:val="FF0000"/>
            </w:rPr>
          </w:rPrChange>
        </w:rPr>
        <w:t xml:space="preserve">. </w:t>
      </w:r>
      <w:r>
        <w:rPr>
          <w:b/>
          <w:color w:val="FF0000"/>
        </w:rPr>
        <w:t xml:space="preserve">Загрузите доки в github, ссылки на github скидывайте прямо </w:t>
      </w:r>
      <w:r>
        <w:rPr>
          <w:b/>
          <w:color w:val="FF0000"/>
        </w:rPr>
        <w:t>в чат (только проследите, что вы даете доступ к просмотру вашего документа).</w:t>
      </w:r>
      <w:r>
        <w:rPr>
          <w:b/>
          <w:color w:val="FF0000"/>
        </w:rPr>
        <w:br/>
        <w:t>Дедлайн(Deadline): 23:59 pm 4 октября ВТ.</w:t>
      </w:r>
    </w:p>
    <w:p w:rsidR="002F575B" w:rsidRDefault="00DA2F8C">
      <w:pPr>
        <w:shd w:val="clear" w:color="auto" w:fill="EBECF0"/>
        <w:spacing w:before="180" w:line="411" w:lineRule="auto"/>
        <w:rPr>
          <w:b/>
          <w:color w:val="FF0000"/>
        </w:rPr>
      </w:pPr>
      <w:r w:rsidRPr="00847799">
        <w:rPr>
          <w:b/>
          <w:color w:val="FF0000"/>
          <w:lang w:val="en-US"/>
        </w:rPr>
        <w:t xml:space="preserve">Repositories:QAM05 </w:t>
      </w:r>
      <w:r w:rsidRPr="00847799">
        <w:rPr>
          <w:b/>
          <w:color w:val="FF0000"/>
          <w:lang w:val="en-US"/>
        </w:rPr>
        <w:br/>
        <w:t xml:space="preserve">File naming: Meaningful part + (hw_1). </w:t>
      </w:r>
      <w:r>
        <w:rPr>
          <w:b/>
          <w:color w:val="FF0000"/>
        </w:rPr>
        <w:t>Example “Requirements Analysis(hw_1)”</w:t>
      </w:r>
    </w:p>
    <w:sectPr w:rsidR="002F57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Nova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745D7"/>
    <w:multiLevelType w:val="multilevel"/>
    <w:tmpl w:val="1BF011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">
    <w15:presenceInfo w15:providerId="None" w15:userId="Den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5B"/>
    <w:rsid w:val="000E6357"/>
    <w:rsid w:val="000F02AF"/>
    <w:rsid w:val="002F575B"/>
    <w:rsid w:val="005C0C68"/>
    <w:rsid w:val="00661452"/>
    <w:rsid w:val="00847799"/>
    <w:rsid w:val="00BD5613"/>
    <w:rsid w:val="00DA2F8C"/>
    <w:rsid w:val="00F3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C935"/>
  <w15:docId w15:val="{294FF8BC-946B-4462-8C8D-FCDE422B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Revision"/>
    <w:hidden/>
    <w:uiPriority w:val="99"/>
    <w:semiHidden/>
    <w:rsid w:val="00847799"/>
    <w:pPr>
      <w:spacing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477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47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94F2D-4E86-4EA1-86EE-218FB99E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youareweakforme</dc:creator>
  <cp:lastModifiedBy>Denis</cp:lastModifiedBy>
  <cp:revision>2</cp:revision>
  <dcterms:created xsi:type="dcterms:W3CDTF">2022-10-04T20:15:00Z</dcterms:created>
  <dcterms:modified xsi:type="dcterms:W3CDTF">2022-10-04T20:15:00Z</dcterms:modified>
</cp:coreProperties>
</file>